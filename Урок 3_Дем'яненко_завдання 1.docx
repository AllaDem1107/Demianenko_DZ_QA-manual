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2.png"/>
            <a:graphic>
              <a:graphicData uri="http://schemas.openxmlformats.org/drawingml/2006/picture">
                <pic:pic>
                  <pic:nvPicPr>
                    <pic:cNvPr descr=":росток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Seed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4fb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4fb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4fb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до завдань запиши у файл Google Docs. Додай посилання на нього в LMS.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Предмет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Павербанк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Павербанк</w:t>
      </w:r>
      <w:r w:rsidDel="00000000" w:rsidR="00000000" w:rsidRPr="00000000">
        <w:rPr>
          <w:rtl w:val="0"/>
        </w:rPr>
        <w:t xml:space="preserve"> акумулює енергію.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1.1. Update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Павербанк заряджається від джерел електроенерії таких як резетка через адаптер, стаціонарний компьютер, ноутбук </w:t>
      </w:r>
      <w:r w:rsidDel="00000000" w:rsidR="00000000" w:rsidRPr="00000000">
        <w:rPr>
          <w:color w:val="ff0000"/>
          <w:rtl w:val="0"/>
        </w:rPr>
        <w:t xml:space="preserve">з максимальною потужністю порту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65 Вт і вихідною силою струму 3.5 А </w:t>
      </w:r>
      <w:r w:rsidDel="00000000" w:rsidR="00000000" w:rsidRPr="00000000">
        <w:rPr>
          <w:rtl w:val="0"/>
        </w:rPr>
        <w:t xml:space="preserve">до повної ємності за </w:t>
      </w:r>
      <w:r w:rsidDel="00000000" w:rsidR="00000000" w:rsidRPr="00000000">
        <w:rPr>
          <w:rtl w:val="0"/>
        </w:rPr>
        <w:t xml:space="preserve">10 000 мА·год</w:t>
      </w:r>
      <w:r w:rsidDel="00000000" w:rsidR="00000000" w:rsidRPr="00000000">
        <w:rPr>
          <w:rtl w:val="0"/>
        </w:rPr>
        <w:t xml:space="preserve"> за 3 години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Павербанк зберігається зарядженим (без використання павербанку як джерела енергії) без втрати </w:t>
      </w:r>
      <w:r w:rsidDel="00000000" w:rsidR="00000000" w:rsidRPr="00000000">
        <w:rPr>
          <w:rtl w:val="0"/>
        </w:rPr>
        <w:t xml:space="preserve">заряду </w:t>
      </w:r>
      <w:r w:rsidDel="00000000" w:rsidR="00000000" w:rsidRPr="00000000">
        <w:rPr>
          <w:color w:val="ff0000"/>
          <w:rtl w:val="0"/>
        </w:rPr>
        <w:t xml:space="preserve">14 днів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за умови температури оточуючого середовища від -5*С до 30*С та відсутності потрапляння прямих сонячних променів.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Прийнятна 10-ти денна втрата заряду павербанку (без використання як джерела енергії) за умови зберігання при температурі оточуючого середовища від -5*С до 30*С та відсутності потрапляння прямих сонячних променів складає до 10% від початкового заряду на початок кожного 10-ти денного періоду починаючи з 15 дня після повного заряду пристрою.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Павербанк може передавати акумульовану енергію іншим пристроям</w:t>
      </w:r>
      <w:ins w:author="Дем'яненко Алла Леонідівна" w:id="0" w:date="2024-04-08T15:43:2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</w:rPr>
          <w:t xml:space="preserve">, які </w:t>
        </w:r>
        <w:r w:rsidDel="00000000" w:rsidR="00000000" w:rsidRPr="00000000">
          <w:rPr>
            <w:rtl w:val="0"/>
          </w:rPr>
          <w:t xml:space="preserve">підключені до нього за допомогою usb/typec передавача,</w:t>
        </w:r>
      </w:ins>
      <w:r w:rsidDel="00000000" w:rsidR="00000000" w:rsidRPr="00000000">
        <w:rPr>
          <w:rtl w:val="0"/>
        </w:rPr>
        <w:t xml:space="preserve"> витрачаючи на повний заряд телефона не більше 20% енергії </w:t>
      </w:r>
      <w:r w:rsidDel="00000000" w:rsidR="00000000" w:rsidRPr="00000000">
        <w:rPr>
          <w:color w:val="ff0000"/>
          <w:rtl w:val="0"/>
        </w:rPr>
        <w:t xml:space="preserve">з максимальним вихідним струмом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3.25 А для роз'ємів USB Type-C та вихідною напругою 5 В (за умови вхідної напруги пристрою 5В).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Ємність павербанку складає </w:t>
      </w:r>
      <w:r w:rsidDel="00000000" w:rsidR="00000000" w:rsidRPr="00000000">
        <w:rPr>
          <w:rtl w:val="0"/>
        </w:rPr>
        <w:t xml:space="preserve">10 000 мА·год.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Павербанк має USB вихід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Павербанк має TypeC вихід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Павербанк має кнопку для включення пристрою.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Павербанк має дисплей для відображення % залишкового заряду.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19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A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B">
      <w:pPr>
        <w:shd w:fill="f4fb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Відповіді запиши в той самий файл Google Docs.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Мій вибір пав на комбінацію взаємного </w:t>
      </w:r>
      <w:r w:rsidDel="00000000" w:rsidR="00000000" w:rsidRPr="00000000">
        <w:rPr>
          <w:rtl w:val="0"/>
        </w:rPr>
        <w:t xml:space="preserve">перегляду і протитипування</w:t>
      </w:r>
      <w:r w:rsidDel="00000000" w:rsidR="00000000" w:rsidRPr="00000000">
        <w:rPr>
          <w:rtl w:val="0"/>
        </w:rPr>
        <w:t xml:space="preserve">. Взаємний перегляд забезпечить залученість декількох груп фахівців різних професійних спрямованостей, які під час перегляду та задаванню питань, а також документуванням усіх зауважень забезпечать усунення більшості неточностей, відсутностей врахування зауважень одного з проф напрямків/підрозділу, фіксування зауважень.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 прототипування дасть можливість краще проаналізувати роботу майбутньої системи/продукту/ПЗ, побачити неточності.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3" name="image3.png"/>
            <a:graphic>
              <a:graphicData uri="http://schemas.openxmlformats.org/drawingml/2006/picture">
                <pic:pic>
                  <pic:nvPicPr>
                    <pic:cNvPr descr=":лиственное_дерево: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Mighty Beet — різнобічно опануй тематику уроку.</w:t>
      </w:r>
    </w:p>
    <w:tbl>
      <w:tblPr>
        <w:tblStyle w:val="Table1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490" w:hRule="atLeast"/>
          <w:tblHeader w:val="0"/>
        </w:trPr>
        <w:tc>
          <w:tcPr>
            <w:tcBorders>
              <w:top w:color="1d1d1d" w:space="0" w:sz="10" w:val="single"/>
              <w:left w:color="1d1d1d" w:space="0" w:sz="10" w:val="single"/>
              <w:bottom w:color="1d1d1d" w:space="0" w:sz="10" w:val="single"/>
              <w:right w:color="1d1d1d" w:space="0" w:sz="10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3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Ти – засновник/ця стартапу, який планує випустити на ринок мобільний застосунок для обміну світлинами котиків.</w:t>
            </w:r>
          </w:p>
          <w:p w:rsidR="00000000" w:rsidDel="00000000" w:rsidP="00000000" w:rsidRDefault="00000000" w:rsidRPr="00000000" w14:paraId="00000024">
            <w:pPr>
              <w:spacing w:after="90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Склади функціональні  (5-7 од.) та нефункціональні (5-7 од.) вимоги до застосунку.</w:t>
            </w:r>
          </w:p>
          <w:p w:rsidR="00000000" w:rsidDel="00000000" w:rsidP="00000000" w:rsidRDefault="00000000" w:rsidRPr="00000000" w14:paraId="00000025">
            <w:pPr>
              <w:spacing w:after="900" w:befor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Відповіді запиши в той самий файл Google Docs.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зареєструватись в додатку, використовуючи мобільний номер телефону або електронну пошту.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увійти в додаток, використовуючи мобільний номер телефону або електронну пошту або вказаний нікнейм та пароль.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завантажувати файли в форматах .png/.jpg/.jpeg на сторінку профілю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додавати в друзі інших користувачів додатку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знаходити друзів в переліку користувачів додатку за нікнеймом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надіслати запрошення з додатку за номером телефону, соціальні мережі, месенджери.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надсилати завантажені світлини доданим  в друзі користувачам додатку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Всі помилки та таймаути повинні відображатись єдиною сторінкою з дефолтним текстом “Сторінка тимчасово недоступна”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Додаток повинен підтримувати українську та англійську мови. мова по замовчуванню - українська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Додаток повинен містити функціонал верифікації зображень світлин та модерування завантажених світлин протягом 3 годин після завантаження.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Паролі користувачів додатку зберігається в базах даних в шифрованому вигляді.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Мобільний додаток працюватиме для ОС iOS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Додаток повинен підтримувати відвідування 100 000 користувачів одночасно та зберігати оптимальну продуктивність.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Доповнено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Профілі мобільного додатку повинні бути захищеними від несанкціонованого доступу.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Мобільний додаток повинен бути userFriendly.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Мобільний додаток повинен відповідати чинним законом і вимогам щодо зберігання і розповсюдження обмежених зображень.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Мобільний додаток повинен бути доступним 24/7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4-04-06T20:38:24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 повноти не вистачає. Як думаєш, чому?</w:t>
      </w:r>
    </w:p>
  </w:comment>
  <w:comment w:author="Дем'яненко Алла Леонідівна" w:id="1" w:date="2024-04-08T15:45:18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вичерпно описано функціональність пристрою? Розширила вимогу👀</w:t>
      </w:r>
    </w:p>
  </w:comment>
  <w:comment w:author="Дем'яненко Алла Леонідівна" w:id="2" w:date="2024-04-08T15:45:19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Yevgenia German" w:id="3" w:date="2024-04-09T13:15:27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більше про конкретику - який вихідний струм, наприклад. Бо передавати енергію може і рука, що дає підзатильник)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 саме має бути по акумулюванню: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при якій температурі гарантується збереження повного об'єму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який відсоток втрати при простої і за який проміжок часу є приянятним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так далі.</w:t>
      </w:r>
    </w:p>
  </w:comment>
  <w:comment w:author="Алла Дем'яненко" w:id="4" w:date="2024-04-09T13:55:4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Ніяк не досягну прийнятного рівня деталізації( додала уточнення червоним по тексту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